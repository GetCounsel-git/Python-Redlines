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16se w16cid w16 w16cex w16sdtdh wp14 pt14">
  <w:body>
    <w:p pt14:Unid="413a3aa6846e4bd8b17db04b34c70c06">
      <w:pPr/>
      <w:r>
        <w:t xml:space="preserve">This is a test file. </w:t>
      </w:r>
    </w:p>
    <w:p pt14:Unid="b94aa5b18540411292c844b7949d57c7">
      <w:pPr/>
      <w:r>
        <w:t>Test files are good</w:t>
      </w:r>
      <w:del w:author="TestAuthor" w:id="0" w:date="2024-01-15T06:43:04.5079862-06:00">
        <w:r>
          <w:delText xml:space="preserve"> for testing</w:delText>
        </w:r>
      </w:del>
      <w:r>
        <w:t xml:space="preserve">. </w:t>
      </w:r>
    </w:p>
    <w:p pt14:Unid="bc6ba18d9f3341a997534d9407cdc0e4">
      <w:pPr/>
      <w:r>
        <w:t xml:space="preserve">They are not good for </w:t>
      </w:r>
      <w:del w:author="TestAuthor" w:id="1" w:date="2024-01-15T06:43:04.5079862-06:00">
        <w:r>
          <w:delText>not testing</w:delText>
        </w:r>
      </w:del>
      <w:ins w:author="TestAuthor" w:id="2" w:date="2024-01-15T06:43:04.5079862-06:00">
        <w:r>
          <w:t>nothing</w:t>
        </w:r>
      </w:ins>
      <w:r>
        <w:t xml:space="preserve">. </w:t>
      </w:r>
    </w:p>
    <w:p pt14:Unid="4b654d4074304cbb98bca361276d77d1">
      <w:pPr/>
      <w:r>
        <w:t xml:space="preserve">I.e. </w:t>
      </w:r>
      <w:del w:author="TestAuthor" w:id="3" w:date="2024-01-15T06:43:04.5079862-06:00">
        <w:r>
          <w:delText xml:space="preserve">don’t </w:delText>
        </w:r>
      </w:del>
      <w:r>
        <w:t xml:space="preserve">use them for real stuff or things that matter to you. </w:t>
      </w:r>
    </w:p>
    <w:p pt14:Unid="50651097a6b045aab366d05a21951312">
      <w:pPr/>
      <w:r>
        <w:t xml:space="preserve">Such is the life of a test file. </w:t>
      </w:r>
    </w:p>
    <w:p pt14:Unid="2996c9a56b474d3ebbf632cab3b0b8d4">
      <w:pPr/>
      <w:r>
        <w:t xml:space="preserve">Pity the poor </w:t>
      </w:r>
      <w:del w:author="TestAuthor" w:id="4" w:date="2024-01-15T06:43:04.5079862-06:00">
        <w:r>
          <w:delText>test</w:delText>
        </w:r>
      </w:del>
      <w:ins w:author="TestAuthor" w:id="5" w:date="2024-01-15T06:43:04.5079862-06:00">
        <w:r>
          <w:t>production</w:t>
        </w:r>
      </w:ins>
      <w:r>
        <w:t xml:space="preserve"> file. </w:t>
      </w:r>
    </w:p>
    <w:p pt14:Unid="939a8c9235834c3eab705fe69e250771">
      <w:pPr/>
      <w:r>
        <w:t xml:space="preserve">Tell the world </w:t>
      </w:r>
      <w:del w:author="TestAuthor" w:id="6" w:date="2024-01-15T06:43:04.5079862-06:00">
        <w:r>
          <w:delText>what happened here</w:delText>
        </w:r>
      </w:del>
      <w:ins w:author="TestAuthor" w:id="7" w:date="2024-01-15T06:43:04.5079862-06:00">
        <w:r>
          <w:t>how awesome test file is</w:t>
        </w:r>
      </w:ins>
      <w:r>
        <w:t>.</w:t>
      </w:r>
    </w:p>
    <w:p pt14:Unid="9744f367142d45fab306c6566f98dbcb">
      <w:pPr pt14:Unid="4af429ae34d54a04b35f68b0b416d121" pt14:Status="Inserted">
        <w:pStyle w:val="ListParagraph" pt14:Unid="ac5281e9f28047859b7c26660f7a568b"/>
        <w:numPr pt14:Unid="1de508c7b0d441b2abd0ebb692fb5007">
          <w:ilvl w:val="0" pt14:Unid="d7b2e3b9c93144b797b1df8b9a858581"/>
          <w:numId w:val="1" pt14:Unid="257d0d0dfdbd485daedb4472bed826a0"/>
        </w:numPr>
        <w:rPr>
          <w:ins w:author="TestAuthor" w:id="8" w:date="2024-01-15T06:43:04.5079862-06:00"/>
        </w:rPr>
      </w:pPr>
      <w:ins w:author="TestAuthor" w:id="9" w:date="2024-01-15T06:43:04.5079862-06:00">
        <w:r>
          <w:t>Test file</w:t>
        </w:r>
      </w:ins>
    </w:p>
    <w:sectPr pt14:Unid="a4eae86344aa4f288e3e29f412088ab7">
      <w:pgSz w:w="12240" w:h="15840" pt14:Unid="65d43997f10b4f9f81714f8f09f269f5"/>
      <w:pgMar w:top="1440" w:right="1440" w:bottom="1440" w:left="1440" w:header="720" w:footer="720" w:gutter="0" pt14:Unid="51b2c58a55e7418498961fcfdd854645"/>
      <w:cols w:space="720" pt14:Unid="23f79f89d04140179334b266895267b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C8"/>
    <w:rsid w:val="000333F0"/>
    <w:rsid w:val="009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2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2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942C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942C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942C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942C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942C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942C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942C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942C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9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2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42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9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2C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9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2C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notes" Target="/word/footnotes.xml" Id="R9358c095594941f7" /><Relationship Type="http://schemas.openxmlformats.org/officeDocument/2006/relationships/endnotes" Target="/word/endnotes.xml" Id="Rd7a488f6507f40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37</ap:Words>
  <ap:Characters>216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252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Scrudato</dc:creator>
  <cp:keywords/>
  <dc:description/>
  <cp:lastModifiedBy>John Scrudato</cp:lastModifiedBy>
  <cp:revision>1</cp:revision>
  <dcterms:created xsi:type="dcterms:W3CDTF">2024-01-15T03:22:00Z</dcterms:created>
  <dcterms:modified xsi:type="dcterms:W3CDTF">2024-01-15T03:23:00Z</dcterms:modified>
</cp:coreProperties>
</file>